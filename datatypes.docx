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858" w14:textId="348887FA" w:rsidR="006E287D" w:rsidRPr="006E287D" w:rsidRDefault="001D133E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693"/>
      </w:tblGrid>
      <w:tr w:rsidR="001D133E" w14:paraId="0B0D1FA8" w14:textId="77777777" w:rsidTr="00E548CD"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F0630" w14:textId="68BDD7AA" w:rsidR="001D133E" w:rsidRPr="001D133E" w:rsidRDefault="001D133E">
            <w:pPr>
              <w:rPr>
                <w:b/>
                <w:bCs/>
                <w:lang w:val="en-US"/>
              </w:rPr>
            </w:pPr>
            <w:r w:rsidRPr="001D133E">
              <w:rPr>
                <w:b/>
                <w:bCs/>
                <w:lang w:val="en-US"/>
              </w:rPr>
              <w:t xml:space="preserve">                                  </w:t>
            </w:r>
            <w:r w:rsidRPr="001D133E">
              <w:rPr>
                <w:b/>
                <w:bCs/>
                <w:lang w:val="en-US"/>
              </w:rPr>
              <w:t>Athlete</w:t>
            </w:r>
          </w:p>
        </w:tc>
      </w:tr>
      <w:tr w:rsidR="006E287D" w14:paraId="5EA60943" w14:textId="77777777" w:rsidTr="00E548CD">
        <w:tc>
          <w:tcPr>
            <w:tcW w:w="1980" w:type="dxa"/>
            <w:tcBorders>
              <w:top w:val="single" w:sz="4" w:space="0" w:color="auto"/>
            </w:tcBorders>
          </w:tcPr>
          <w:p w14:paraId="39AD7BF1" w14:textId="61C38992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Member id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F788C2A" w14:textId="334D9960" w:rsidR="006E287D" w:rsidRPr="006E287D" w:rsidRDefault="006E287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6E287D" w14:paraId="5B5FEF30" w14:textId="77777777" w:rsidTr="009A010C">
        <w:tc>
          <w:tcPr>
            <w:tcW w:w="1980" w:type="dxa"/>
          </w:tcPr>
          <w:p w14:paraId="22BE3FA9" w14:textId="25819BD4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14:paraId="779CF495" w14:textId="3AA2504D" w:rsidR="006E287D" w:rsidRPr="006E287D" w:rsidRDefault="006E287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E287D" w14:paraId="1F06AE6A" w14:textId="77777777" w:rsidTr="009A010C">
        <w:tc>
          <w:tcPr>
            <w:tcW w:w="1980" w:type="dxa"/>
          </w:tcPr>
          <w:p w14:paraId="0A67F668" w14:textId="7843DC2B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Birthdate</w:t>
            </w:r>
          </w:p>
        </w:tc>
        <w:tc>
          <w:tcPr>
            <w:tcW w:w="2693" w:type="dxa"/>
          </w:tcPr>
          <w:p w14:paraId="5164B1D2" w14:textId="02C6617D" w:rsidR="006E287D" w:rsidRPr="006E287D" w:rsidRDefault="006E287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E287D" w14:paraId="72A3089B" w14:textId="77777777" w:rsidTr="009A010C">
        <w:tc>
          <w:tcPr>
            <w:tcW w:w="1980" w:type="dxa"/>
          </w:tcPr>
          <w:p w14:paraId="5E5DEC47" w14:textId="5E625AC0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Length</w:t>
            </w:r>
          </w:p>
        </w:tc>
        <w:tc>
          <w:tcPr>
            <w:tcW w:w="2693" w:type="dxa"/>
          </w:tcPr>
          <w:p w14:paraId="543E3C7A" w14:textId="1B8C50F8" w:rsidR="006E287D" w:rsidRPr="006E287D" w:rsidRDefault="00ED241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E287D" w14:paraId="217461ED" w14:textId="77777777" w:rsidTr="009A010C">
        <w:tc>
          <w:tcPr>
            <w:tcW w:w="1980" w:type="dxa"/>
          </w:tcPr>
          <w:p w14:paraId="738E1EE9" w14:textId="7E405EC6" w:rsidR="006E287D" w:rsidRPr="006E287D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87D">
              <w:rPr>
                <w:lang w:val="en-US"/>
              </w:rPr>
              <w:t>Membership Type</w:t>
            </w:r>
          </w:p>
        </w:tc>
        <w:tc>
          <w:tcPr>
            <w:tcW w:w="2693" w:type="dxa"/>
          </w:tcPr>
          <w:p w14:paraId="2E44D38C" w14:textId="12BEF63B" w:rsidR="006E287D" w:rsidRPr="006E287D" w:rsidRDefault="008E53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E287D">
              <w:rPr>
                <w:lang w:val="en-US"/>
              </w:rPr>
              <w:t>numeration</w:t>
            </w:r>
          </w:p>
        </w:tc>
      </w:tr>
      <w:tr w:rsidR="00413C0C" w14:paraId="206C66FB" w14:textId="77777777" w:rsidTr="009A010C">
        <w:tc>
          <w:tcPr>
            <w:tcW w:w="1980" w:type="dxa"/>
          </w:tcPr>
          <w:p w14:paraId="53A43B7F" w14:textId="0680C8C5" w:rsidR="00413C0C" w:rsidRDefault="00502B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075BB">
              <w:rPr>
                <w:lang w:val="en-US"/>
              </w:rPr>
              <w:t xml:space="preserve">Balances  </w:t>
            </w:r>
          </w:p>
        </w:tc>
        <w:tc>
          <w:tcPr>
            <w:tcW w:w="2693" w:type="dxa"/>
          </w:tcPr>
          <w:p w14:paraId="5E8B4895" w14:textId="7EBF2D98" w:rsidR="00413C0C" w:rsidRDefault="009D3423">
            <w:pPr>
              <w:rPr>
                <w:lang w:val="en-US"/>
              </w:rPr>
            </w:pPr>
            <w:r>
              <w:rPr>
                <w:lang w:val="en-US"/>
              </w:rPr>
              <w:t>List &lt;Balance&gt;</w:t>
            </w:r>
          </w:p>
        </w:tc>
      </w:tr>
      <w:tr w:rsidR="008E53A9" w14:paraId="78A122AC" w14:textId="77777777" w:rsidTr="009A010C">
        <w:tc>
          <w:tcPr>
            <w:tcW w:w="4673" w:type="dxa"/>
            <w:gridSpan w:val="2"/>
          </w:tcPr>
          <w:p w14:paraId="24B6171B" w14:textId="5E38AFE0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getMemberid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UUID</w:t>
            </w:r>
          </w:p>
        </w:tc>
      </w:tr>
      <w:tr w:rsidR="008E53A9" w14:paraId="79978A67" w14:textId="77777777" w:rsidTr="009A010C">
        <w:tc>
          <w:tcPr>
            <w:tcW w:w="4673" w:type="dxa"/>
            <w:gridSpan w:val="2"/>
          </w:tcPr>
          <w:p w14:paraId="48AEEBC4" w14:textId="2227EA03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setMemberid</w:t>
            </w:r>
            <w:proofErr w:type="spellEnd"/>
            <w:r>
              <w:rPr>
                <w:lang w:val="en-US"/>
              </w:rPr>
              <w:t xml:space="preserve"> (n: ID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</w:tc>
      </w:tr>
      <w:tr w:rsidR="008E53A9" w14:paraId="2CA4957B" w14:textId="77777777" w:rsidTr="009A010C">
        <w:tc>
          <w:tcPr>
            <w:tcW w:w="4673" w:type="dxa"/>
            <w:gridSpan w:val="2"/>
          </w:tcPr>
          <w:p w14:paraId="448E92DA" w14:textId="558C0738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</w:tc>
      </w:tr>
      <w:tr w:rsidR="008E53A9" w14:paraId="38E7E210" w14:textId="77777777" w:rsidTr="009A010C">
        <w:tc>
          <w:tcPr>
            <w:tcW w:w="4673" w:type="dxa"/>
            <w:gridSpan w:val="2"/>
          </w:tcPr>
          <w:p w14:paraId="61CAB753" w14:textId="251968EF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s: String): void </w:t>
            </w:r>
          </w:p>
        </w:tc>
      </w:tr>
      <w:tr w:rsidR="008E53A9" w14:paraId="31DDBEED" w14:textId="77777777" w:rsidTr="009A010C">
        <w:tc>
          <w:tcPr>
            <w:tcW w:w="4673" w:type="dxa"/>
            <w:gridSpan w:val="2"/>
          </w:tcPr>
          <w:p w14:paraId="5CE3FFEB" w14:textId="5EE00394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getBirthdate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):Date</w:t>
            </w:r>
          </w:p>
        </w:tc>
      </w:tr>
      <w:tr w:rsidR="008E53A9" w14:paraId="54A6CCD1" w14:textId="77777777" w:rsidTr="009A010C">
        <w:tc>
          <w:tcPr>
            <w:tcW w:w="4673" w:type="dxa"/>
            <w:gridSpan w:val="2"/>
          </w:tcPr>
          <w:p w14:paraId="49F4EFF8" w14:textId="35702933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setBirthdate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d:Date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8E53A9" w14:paraId="6D31EB4D" w14:textId="77777777" w:rsidTr="009A010C">
        <w:tc>
          <w:tcPr>
            <w:tcW w:w="4673" w:type="dxa"/>
            <w:gridSpan w:val="2"/>
          </w:tcPr>
          <w:p w14:paraId="2F7D18EC" w14:textId="1D01519B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getLength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  <w:r w:rsidR="00ED2412">
              <w:rPr>
                <w:lang w:val="en-US"/>
              </w:rPr>
              <w:t>Double</w:t>
            </w:r>
          </w:p>
        </w:tc>
      </w:tr>
      <w:tr w:rsidR="008E53A9" w14:paraId="354C2E0F" w14:textId="77777777" w:rsidTr="009A010C">
        <w:tc>
          <w:tcPr>
            <w:tcW w:w="4673" w:type="dxa"/>
            <w:gridSpan w:val="2"/>
          </w:tcPr>
          <w:p w14:paraId="152E890B" w14:textId="41D0E154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setLength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n:</w:t>
            </w:r>
            <w:r w:rsidR="00ED2412">
              <w:rPr>
                <w:lang w:val="en-US"/>
              </w:rPr>
              <w:t>Double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8E53A9" w14:paraId="564CA50A" w14:textId="77777777" w:rsidTr="009A010C">
        <w:tc>
          <w:tcPr>
            <w:tcW w:w="4673" w:type="dxa"/>
            <w:gridSpan w:val="2"/>
          </w:tcPr>
          <w:p w14:paraId="5778F49A" w14:textId="5C3690F1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getMembership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):enumeration</w:t>
            </w:r>
          </w:p>
        </w:tc>
      </w:tr>
      <w:tr w:rsidR="008E53A9" w14:paraId="78F3501C" w14:textId="77777777" w:rsidTr="009A010C">
        <w:tc>
          <w:tcPr>
            <w:tcW w:w="4673" w:type="dxa"/>
            <w:gridSpan w:val="2"/>
          </w:tcPr>
          <w:p w14:paraId="60C4CCD7" w14:textId="1898167F" w:rsidR="008E53A9" w:rsidRDefault="008E53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setMembership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e:enumeration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</w:tbl>
    <w:p w14:paraId="74F9879C" w14:textId="5583DC81" w:rsidR="00774CD2" w:rsidRDefault="00774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BD399F" w14:paraId="240AF4C7" w14:textId="77777777" w:rsidTr="00BD399F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6A42E9A9" w14:textId="0ACF80FB" w:rsidR="00BD399F" w:rsidRPr="00BD399F" w:rsidRDefault="00BD399F" w:rsidP="00FE7A17">
            <w:pPr>
              <w:rPr>
                <w:b/>
                <w:bCs/>
                <w:lang w:val="en-US"/>
              </w:rPr>
            </w:pPr>
            <w:r w:rsidRPr="00BD399F">
              <w:rPr>
                <w:b/>
                <w:bCs/>
                <w:lang w:val="en-US"/>
              </w:rPr>
              <w:t xml:space="preserve">                                 Balance</w:t>
            </w:r>
          </w:p>
        </w:tc>
      </w:tr>
      <w:tr w:rsidR="006E287D" w14:paraId="729D012F" w14:textId="77777777" w:rsidTr="00BD399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C3324C" w14:textId="15A2E458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9D3423">
              <w:rPr>
                <w:lang w:val="en-US"/>
              </w:rPr>
              <w:t>currentDate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6D4FD8" w14:textId="2B7948DE" w:rsidR="006E287D" w:rsidRPr="006E287D" w:rsidRDefault="009D3423" w:rsidP="00FE7A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E287D" w14:paraId="0285511E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361B0" w14:textId="251EAEFB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D3423">
              <w:rPr>
                <w:lang w:val="en-US"/>
              </w:rPr>
              <w:t>Weight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748EC" w14:textId="3CB8FC95" w:rsidR="006E287D" w:rsidRPr="006E287D" w:rsidRDefault="00C472D4" w:rsidP="00FE7A17">
            <w:pPr>
              <w:rPr>
                <w:lang w:val="en-US"/>
              </w:rPr>
            </w:pPr>
            <w:r>
              <w:rPr>
                <w:lang w:val="en-US"/>
              </w:rPr>
              <w:t>Double (in kilograms)</w:t>
            </w:r>
          </w:p>
        </w:tc>
      </w:tr>
      <w:tr w:rsidR="006E287D" w14:paraId="43139157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59509" w14:textId="252B90B4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472D4">
              <w:rPr>
                <w:lang w:val="en-US"/>
              </w:rPr>
              <w:t>BMI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34965" w14:textId="4CC04348" w:rsidR="006E287D" w:rsidRPr="006E287D" w:rsidRDefault="00E30719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E287D" w14:paraId="3DBF1E0A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B94CA" w14:textId="135B01BD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E30719">
              <w:rPr>
                <w:lang w:val="en-US"/>
              </w:rPr>
              <w:t>FatPercentage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7EF96" w14:textId="366E0075" w:rsidR="006E287D" w:rsidRPr="006E287D" w:rsidRDefault="00E652BA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E287D" w14:paraId="2FBB8F1E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04996" w14:textId="255E79EB" w:rsidR="006E287D" w:rsidRPr="006E287D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E652BA">
              <w:rPr>
                <w:lang w:val="en-US"/>
              </w:rPr>
              <w:t>LeanBodyMass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3E52C" w14:textId="68956F2F" w:rsidR="006E287D" w:rsidRPr="006E287D" w:rsidRDefault="00E652BA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E652BA" w14:paraId="1E996DBA" w14:textId="77777777" w:rsidTr="00BD399F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6CCB9B" w14:textId="3477E013" w:rsidR="00E652BA" w:rsidRDefault="00502BDC" w:rsidP="00FE7A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1D00BD">
              <w:rPr>
                <w:lang w:val="en-US"/>
              </w:rPr>
              <w:t>FatMass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BAC30" w14:textId="075307FD" w:rsidR="00E652BA" w:rsidRDefault="001D00BD" w:rsidP="00FE7A1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1D00BD" w14:paraId="6C84D95F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EB5E4" w14:textId="32E2013A" w:rsidR="001D00BD" w:rsidRDefault="0060232B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getCurrentdate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):Date</w:t>
            </w:r>
          </w:p>
        </w:tc>
      </w:tr>
      <w:tr w:rsidR="001D00BD" w14:paraId="7EE20DF2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D841C" w14:textId="1E2C0AF6" w:rsidR="001D00BD" w:rsidRDefault="0060232B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setCurrentdate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d:Date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1D00BD" w14:paraId="4ACBC803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C281D" w14:textId="38112CE0" w:rsidR="001D00BD" w:rsidRDefault="001D00BD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7A5F44">
              <w:rPr>
                <w:lang w:val="en-US"/>
              </w:rPr>
              <w:t>Weight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1D00BD" w14:paraId="28561A05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AC8CD" w14:textId="4C54A401" w:rsidR="001D00BD" w:rsidRDefault="001D00BD" w:rsidP="001D00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7A5F44">
              <w:rPr>
                <w:lang w:val="en-US"/>
              </w:rPr>
              <w:t>Weigt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n:Double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7A5F44" w14:paraId="24EE6D27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D079" w14:textId="5814C9C3" w:rsidR="007A5F44" w:rsidRDefault="007A5F44" w:rsidP="007A5F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BF3C82">
              <w:rPr>
                <w:lang w:val="en-US"/>
              </w:rPr>
              <w:t>BMI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7A5F44" w14:paraId="704533A7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0ABEC5" w14:textId="44F55962" w:rsidR="007A5F44" w:rsidRDefault="007A5F44" w:rsidP="007A5F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BF3C82">
              <w:rPr>
                <w:lang w:val="en-US"/>
              </w:rPr>
              <w:t>BMI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n:Double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BF3C82" w14:paraId="4E049F7B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75F6D" w14:textId="1700978D" w:rsidR="00BF3C82" w:rsidRDefault="00BF3C82" w:rsidP="00BF3C8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</w:t>
            </w:r>
            <w:r>
              <w:rPr>
                <w:lang w:val="en-US"/>
              </w:rPr>
              <w:t>tFatPercentage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BF3C82" w14:paraId="1790F47E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AB079" w14:textId="5E917CD4" w:rsidR="00BF3C82" w:rsidRDefault="00BF3C82" w:rsidP="00BF3C8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342263">
              <w:rPr>
                <w:lang w:val="en-US"/>
              </w:rPr>
              <w:t>FatPercentage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n:Double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342263" w14:paraId="115593D8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F3BCA" w14:textId="4323DFC5" w:rsidR="00342263" w:rsidRDefault="00342263" w:rsidP="003422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getLe</w:t>
            </w:r>
            <w:r w:rsidR="002F3472">
              <w:rPr>
                <w:lang w:val="en-US"/>
              </w:rPr>
              <w:t>anBodyMass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342263" w14:paraId="00E1A11D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01850" w14:textId="077A15B9" w:rsidR="00342263" w:rsidRDefault="00342263" w:rsidP="003422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setLe</w:t>
            </w:r>
            <w:r w:rsidR="002F3472">
              <w:rPr>
                <w:lang w:val="en-US"/>
              </w:rPr>
              <w:t>anBodyMass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n:Double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  <w:tr w:rsidR="00E424A5" w14:paraId="5E9BDA91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47F7F" w14:textId="340D6BAD" w:rsidR="00E424A5" w:rsidRDefault="00E424A5" w:rsidP="00E424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FatMass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</w:tc>
      </w:tr>
      <w:tr w:rsidR="00E424A5" w14:paraId="1DE3CA04" w14:textId="77777777" w:rsidTr="00BD399F"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000E" w14:textId="2F4BA5C0" w:rsidR="00E424A5" w:rsidRDefault="00E424A5" w:rsidP="00E424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>
              <w:rPr>
                <w:lang w:val="en-US"/>
              </w:rPr>
              <w:t>FatMass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n:Double</w:t>
            </w:r>
            <w:proofErr w:type="spellEnd"/>
            <w:proofErr w:type="gramEnd"/>
            <w:r>
              <w:rPr>
                <w:lang w:val="en-US"/>
              </w:rPr>
              <w:t>):void</w:t>
            </w:r>
          </w:p>
        </w:tc>
      </w:tr>
    </w:tbl>
    <w:p w14:paraId="7EFBDC72" w14:textId="6EF3256D" w:rsidR="006E287D" w:rsidRDefault="006E287D">
      <w:pPr>
        <w:rPr>
          <w:lang w:val="en-US"/>
        </w:rPr>
      </w:pPr>
    </w:p>
    <w:p w14:paraId="00EFB4D3" w14:textId="74D5554A" w:rsidR="00EC57F7" w:rsidRDefault="00EC57F7">
      <w:pPr>
        <w:rPr>
          <w:lang w:val="en-US"/>
        </w:rPr>
      </w:pPr>
    </w:p>
    <w:p w14:paraId="3735DF0F" w14:textId="77777777" w:rsidR="002504C4" w:rsidRDefault="002504C4">
      <w:pPr>
        <w:rPr>
          <w:lang w:val="en-US"/>
        </w:rPr>
      </w:pPr>
    </w:p>
    <w:p w14:paraId="0B8A4308" w14:textId="523A3D7E" w:rsidR="00EC57F7" w:rsidRDefault="00EC57F7">
      <w:pPr>
        <w:rPr>
          <w:lang w:val="en-US"/>
        </w:rPr>
      </w:pPr>
    </w:p>
    <w:p w14:paraId="1F55FA15" w14:textId="4067B79E" w:rsidR="00EC57F7" w:rsidRDefault="00EC57F7">
      <w:pPr>
        <w:rPr>
          <w:lang w:val="en-US"/>
        </w:rPr>
      </w:pPr>
    </w:p>
    <w:p w14:paraId="65FC06E2" w14:textId="77777777" w:rsidR="00EC57F7" w:rsidRDefault="00EC57F7">
      <w:pPr>
        <w:rPr>
          <w:lang w:val="en-US"/>
        </w:rPr>
      </w:pPr>
    </w:p>
    <w:p w14:paraId="763B597B" w14:textId="5DE4B832" w:rsidR="005508AA" w:rsidRDefault="005508AA">
      <w:pPr>
        <w:rPr>
          <w:lang w:val="en-US"/>
        </w:rPr>
      </w:pPr>
    </w:p>
    <w:p w14:paraId="2A7B4163" w14:textId="0F76CBE7" w:rsidR="005508AA" w:rsidRDefault="005508AA">
      <w:pPr>
        <w:rPr>
          <w:lang w:val="en-US"/>
        </w:rPr>
      </w:pPr>
      <w:r>
        <w:rPr>
          <w:lang w:val="en-US"/>
        </w:rPr>
        <w:lastRenderedPageBreak/>
        <w:t xml:space="preserve">Enumeration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508AA" w14:paraId="04059C14" w14:textId="77777777" w:rsidTr="00BD70D1">
        <w:tc>
          <w:tcPr>
            <w:tcW w:w="4673" w:type="dxa"/>
          </w:tcPr>
          <w:p w14:paraId="2DEB4C8A" w14:textId="603E81A1" w:rsidR="002504C4" w:rsidRDefault="005508AA" w:rsidP="00FE7A1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="002504C4">
              <w:rPr>
                <w:lang w:val="en-US"/>
              </w:rPr>
              <w:t>&lt;&lt;enumeration&gt;&gt;</w:t>
            </w:r>
            <w:r>
              <w:rPr>
                <w:lang w:val="en-US"/>
              </w:rPr>
              <w:t xml:space="preserve"> </w:t>
            </w:r>
          </w:p>
          <w:p w14:paraId="4645FB7E" w14:textId="6ACAC8EC" w:rsidR="005508AA" w:rsidRPr="002504C4" w:rsidRDefault="002504C4" w:rsidP="00FE7A17">
            <w:pPr>
              <w:rPr>
                <w:b/>
                <w:bCs/>
                <w:lang w:val="en-US"/>
              </w:rPr>
            </w:pPr>
            <w:r w:rsidRPr="002504C4">
              <w:rPr>
                <w:b/>
                <w:bCs/>
                <w:lang w:val="en-US"/>
              </w:rPr>
              <w:t xml:space="preserve">                       </w:t>
            </w:r>
            <w:r w:rsidR="0056386D" w:rsidRPr="002504C4">
              <w:rPr>
                <w:b/>
                <w:bCs/>
                <w:lang w:val="en-US"/>
              </w:rPr>
              <w:t>Membership Type</w:t>
            </w:r>
          </w:p>
          <w:p w14:paraId="21F18F36" w14:textId="4B0FDEFC" w:rsidR="0056386D" w:rsidRDefault="0056386D" w:rsidP="00FE7A17">
            <w:pPr>
              <w:rPr>
                <w:lang w:val="en-US"/>
              </w:rPr>
            </w:pPr>
          </w:p>
          <w:p w14:paraId="3AEA579E" w14:textId="5713E24E" w:rsidR="0056386D" w:rsidRDefault="0056386D" w:rsidP="00FE7A17">
            <w:pPr>
              <w:rPr>
                <w:lang w:val="en-US"/>
              </w:rPr>
            </w:pPr>
            <w:r>
              <w:rPr>
                <w:lang w:val="en-US"/>
              </w:rPr>
              <w:t>Wooden</w:t>
            </w:r>
          </w:p>
          <w:p w14:paraId="30DDAB5F" w14:textId="31A22099" w:rsidR="0056386D" w:rsidRDefault="0056386D" w:rsidP="00FE7A17">
            <w:pPr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  <w:p w14:paraId="33C95F8E" w14:textId="7BE5DC1F" w:rsidR="0056386D" w:rsidRDefault="0056386D" w:rsidP="00FE7A17">
            <w:pPr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  <w:p w14:paraId="05CDEBD1" w14:textId="77777777" w:rsidR="005508AA" w:rsidRDefault="005508AA" w:rsidP="00FE7A17">
            <w:pPr>
              <w:rPr>
                <w:lang w:val="en-US"/>
              </w:rPr>
            </w:pPr>
          </w:p>
          <w:p w14:paraId="47DC58A3" w14:textId="77777777" w:rsidR="005508AA" w:rsidRDefault="005508AA" w:rsidP="00FE7A17">
            <w:pPr>
              <w:rPr>
                <w:lang w:val="en-US"/>
              </w:rPr>
            </w:pPr>
          </w:p>
          <w:p w14:paraId="6B414964" w14:textId="77777777" w:rsidR="005508AA" w:rsidRDefault="005508AA" w:rsidP="00FE7A17">
            <w:pPr>
              <w:rPr>
                <w:lang w:val="en-US"/>
              </w:rPr>
            </w:pPr>
          </w:p>
          <w:p w14:paraId="42A97BE9" w14:textId="77777777" w:rsidR="005508AA" w:rsidRDefault="005508AA" w:rsidP="00FE7A17">
            <w:pPr>
              <w:rPr>
                <w:lang w:val="en-US"/>
              </w:rPr>
            </w:pPr>
          </w:p>
          <w:p w14:paraId="7B0379C6" w14:textId="77777777" w:rsidR="005508AA" w:rsidRDefault="005508AA" w:rsidP="00FE7A17">
            <w:pPr>
              <w:rPr>
                <w:lang w:val="en-US"/>
              </w:rPr>
            </w:pPr>
          </w:p>
          <w:p w14:paraId="68B50820" w14:textId="08E1638E" w:rsidR="005508AA" w:rsidRPr="006E287D" w:rsidRDefault="005508AA" w:rsidP="00FE7A17">
            <w:pPr>
              <w:rPr>
                <w:lang w:val="en-US"/>
              </w:rPr>
            </w:pPr>
          </w:p>
        </w:tc>
      </w:tr>
    </w:tbl>
    <w:p w14:paraId="35505CAA" w14:textId="77777777" w:rsidR="006E287D" w:rsidRPr="006E287D" w:rsidRDefault="006E287D">
      <w:pPr>
        <w:rPr>
          <w:lang w:val="en-US"/>
        </w:rPr>
      </w:pPr>
    </w:p>
    <w:sectPr w:rsidR="006E287D" w:rsidRPr="006E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C3E6" w14:textId="77777777" w:rsidR="008852FB" w:rsidRDefault="008852FB" w:rsidP="008E53A9">
      <w:pPr>
        <w:spacing w:after="0" w:line="240" w:lineRule="auto"/>
      </w:pPr>
      <w:r>
        <w:separator/>
      </w:r>
    </w:p>
  </w:endnote>
  <w:endnote w:type="continuationSeparator" w:id="0">
    <w:p w14:paraId="3085094C" w14:textId="77777777" w:rsidR="008852FB" w:rsidRDefault="008852FB" w:rsidP="008E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9EBE" w14:textId="77777777" w:rsidR="008852FB" w:rsidRDefault="008852FB" w:rsidP="008E53A9">
      <w:pPr>
        <w:spacing w:after="0" w:line="240" w:lineRule="auto"/>
      </w:pPr>
      <w:r>
        <w:separator/>
      </w:r>
    </w:p>
  </w:footnote>
  <w:footnote w:type="continuationSeparator" w:id="0">
    <w:p w14:paraId="38C0EE3D" w14:textId="77777777" w:rsidR="008852FB" w:rsidRDefault="008852FB" w:rsidP="008E5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7D"/>
    <w:rsid w:val="00077B72"/>
    <w:rsid w:val="001D00BD"/>
    <w:rsid w:val="001D133E"/>
    <w:rsid w:val="002504C4"/>
    <w:rsid w:val="002F3472"/>
    <w:rsid w:val="00342263"/>
    <w:rsid w:val="00413C0C"/>
    <w:rsid w:val="00502BDC"/>
    <w:rsid w:val="005508AA"/>
    <w:rsid w:val="0056386D"/>
    <w:rsid w:val="006002D3"/>
    <w:rsid w:val="0060232B"/>
    <w:rsid w:val="006075BB"/>
    <w:rsid w:val="006E287D"/>
    <w:rsid w:val="00774CD2"/>
    <w:rsid w:val="007A5F44"/>
    <w:rsid w:val="008852FB"/>
    <w:rsid w:val="008E53A9"/>
    <w:rsid w:val="009A010C"/>
    <w:rsid w:val="009D3423"/>
    <w:rsid w:val="009D36E7"/>
    <w:rsid w:val="00A13DDB"/>
    <w:rsid w:val="00A3705C"/>
    <w:rsid w:val="00A95F8D"/>
    <w:rsid w:val="00BD399F"/>
    <w:rsid w:val="00BF3C82"/>
    <w:rsid w:val="00C472D4"/>
    <w:rsid w:val="00E30719"/>
    <w:rsid w:val="00E424A5"/>
    <w:rsid w:val="00E548CD"/>
    <w:rsid w:val="00E652BA"/>
    <w:rsid w:val="00EC57F7"/>
    <w:rsid w:val="00E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E50601"/>
  <w15:chartTrackingRefBased/>
  <w15:docId w15:val="{E07C9F2C-2BAA-40E1-9C13-AC560F1B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Scherpenzeel, H.R. (Herre)</dc:creator>
  <cp:keywords/>
  <dc:description/>
  <cp:lastModifiedBy>Scherpenzeel, H.R. (Herre)</cp:lastModifiedBy>
  <cp:revision>26</cp:revision>
  <dcterms:created xsi:type="dcterms:W3CDTF">2023-02-07T09:24:00Z</dcterms:created>
  <dcterms:modified xsi:type="dcterms:W3CDTF">2023-02-07T10:53:00Z</dcterms:modified>
</cp:coreProperties>
</file>